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6F9" w:rsidRDefault="003B36F9">
      <w:pPr>
        <w:jc w:val="center"/>
        <w:rPr>
          <w:b/>
          <w:sz w:val="28"/>
        </w:rPr>
      </w:pPr>
      <w:bookmarkStart w:id="0" w:name="_GoBack"/>
      <w:bookmarkEnd w:id="0"/>
    </w:p>
    <w:p w:rsidR="003B36F9" w:rsidRPr="00C15C6C" w:rsidRDefault="00C15C6C">
      <w:pPr>
        <w:shd w:val="pct20" w:color="auto" w:fill="FFFFFF"/>
        <w:rPr>
          <w:b/>
          <w:sz w:val="24"/>
          <w:szCs w:val="24"/>
        </w:rPr>
      </w:pPr>
      <w:r w:rsidRPr="00C15C6C">
        <w:rPr>
          <w:b/>
          <w:sz w:val="24"/>
          <w:szCs w:val="24"/>
        </w:rPr>
        <w:t>DEPARTMENT OF VETERANS AFFAIRS HEALTH-CARE PROVIDER OF THE YEAR</w:t>
      </w:r>
    </w:p>
    <w:p w:rsidR="003B36F9" w:rsidRDefault="003B36F9">
      <w:pPr>
        <w:jc w:val="center"/>
        <w:rPr>
          <w:b/>
          <w:sz w:val="28"/>
        </w:rPr>
      </w:pPr>
    </w:p>
    <w:p w:rsidR="003B36F9" w:rsidRDefault="003B36F9">
      <w:pPr>
        <w:pStyle w:val="BodyText"/>
      </w:pPr>
      <w:r>
        <w:t xml:space="preserve">This Award Program permits </w:t>
      </w:r>
      <w:r w:rsidR="00C15C6C">
        <w:t xml:space="preserve">The American Legion </w:t>
      </w:r>
      <w:r>
        <w:t xml:space="preserve">to honor </w:t>
      </w:r>
      <w:r w:rsidR="00C15C6C">
        <w:t xml:space="preserve">a VA </w:t>
      </w:r>
      <w:ins w:id="1" w:author="Brown, Melvin J." w:date="2017-06-08T10:08:00Z">
        <w:r w:rsidR="0095435B">
          <w:t xml:space="preserve">health-care </w:t>
        </w:r>
      </w:ins>
      <w:r w:rsidR="00C15C6C">
        <w:t>provider w</w:t>
      </w:r>
      <w:r>
        <w:t xml:space="preserve">ho </w:t>
      </w:r>
      <w:del w:id="2" w:author="Brown, Melvin J." w:date="2017-06-08T10:08:00Z">
        <w:r w:rsidDel="0095435B">
          <w:delText xml:space="preserve">have </w:delText>
        </w:r>
      </w:del>
      <w:ins w:id="3" w:author="Brown, Melvin J." w:date="2017-06-08T10:08:00Z">
        <w:r w:rsidR="0095435B">
          <w:t xml:space="preserve">has </w:t>
        </w:r>
      </w:ins>
      <w:r w:rsidR="00C15C6C">
        <w:t>provided</w:t>
      </w:r>
      <w:r>
        <w:t xml:space="preserve"> extraordinary service to our </w:t>
      </w:r>
      <w:r w:rsidR="00FA2A12">
        <w:t>N</w:t>
      </w:r>
      <w:r w:rsidR="004D1E60">
        <w:t>ation’s V</w:t>
      </w:r>
      <w:r>
        <w:t>eterans.</w:t>
      </w:r>
    </w:p>
    <w:p w:rsidR="003B36F9" w:rsidRDefault="003B36F9">
      <w:pPr>
        <w:rPr>
          <w:sz w:val="24"/>
        </w:rPr>
      </w:pPr>
    </w:p>
    <w:p w:rsidR="003B36F9" w:rsidRDefault="003B36F9">
      <w:pPr>
        <w:rPr>
          <w:sz w:val="24"/>
        </w:rPr>
      </w:pPr>
      <w:r>
        <w:rPr>
          <w:sz w:val="24"/>
        </w:rPr>
        <w:t xml:space="preserve">The </w:t>
      </w:r>
      <w:r w:rsidR="00C15C6C" w:rsidRPr="00C15C6C">
        <w:rPr>
          <w:sz w:val="24"/>
        </w:rPr>
        <w:t xml:space="preserve">Internal Affairs Commission </w:t>
      </w:r>
      <w:r>
        <w:rPr>
          <w:sz w:val="24"/>
        </w:rPr>
        <w:t xml:space="preserve">coordinates this program.  The </w:t>
      </w:r>
      <w:r w:rsidR="00C15C6C" w:rsidRPr="00C15C6C">
        <w:rPr>
          <w:sz w:val="24"/>
        </w:rPr>
        <w:t xml:space="preserve">Internal Affairs Commission </w:t>
      </w:r>
      <w:r w:rsidR="00C15C6C">
        <w:rPr>
          <w:sz w:val="24"/>
        </w:rPr>
        <w:t xml:space="preserve">works closely with the Veterans Affairs and Rehabilitation Commission requesting and </w:t>
      </w:r>
      <w:r>
        <w:rPr>
          <w:sz w:val="24"/>
        </w:rPr>
        <w:t>reviewing nominations.</w:t>
      </w:r>
    </w:p>
    <w:p w:rsidR="003B36F9" w:rsidRDefault="003B36F9">
      <w:pPr>
        <w:rPr>
          <w:sz w:val="24"/>
        </w:rPr>
      </w:pPr>
    </w:p>
    <w:p w:rsidR="003B36F9" w:rsidRDefault="003B36F9">
      <w:pPr>
        <w:pStyle w:val="BodyText2"/>
      </w:pPr>
      <w:r>
        <w:t>Nominees</w:t>
      </w:r>
      <w:r w:rsidR="00C15C6C">
        <w:t xml:space="preserve"> will be accepted by any </w:t>
      </w:r>
      <w:r w:rsidR="00C15C6C" w:rsidRPr="00C15C6C">
        <w:t>member of The American Legion in good standing filed with the Internal Affairs Commission under such procedures established by the commission as are necessary and consistent with the effective administration of such an award</w:t>
      </w:r>
      <w:r w:rsidR="00C15C6C">
        <w:t>.</w:t>
      </w:r>
    </w:p>
    <w:p w:rsidR="003B36F9" w:rsidRDefault="003B36F9">
      <w:pPr>
        <w:rPr>
          <w:sz w:val="24"/>
        </w:rPr>
      </w:pPr>
    </w:p>
    <w:p w:rsidR="003B36F9" w:rsidRPr="00C15C6C" w:rsidRDefault="003B36F9" w:rsidP="00C15C6C">
      <w:pPr>
        <w:rPr>
          <w:sz w:val="24"/>
        </w:rPr>
      </w:pPr>
      <w:r>
        <w:rPr>
          <w:sz w:val="24"/>
        </w:rPr>
        <w:t xml:space="preserve">Those eligible for the award are: </w:t>
      </w:r>
      <w:r w:rsidR="00C15C6C">
        <w:rPr>
          <w:sz w:val="24"/>
        </w:rPr>
        <w:t>Any health</w:t>
      </w:r>
      <w:ins w:id="4" w:author="Brown, Melvin J." w:date="2017-06-08T10:09:00Z">
        <w:r w:rsidR="0095435B">
          <w:rPr>
            <w:sz w:val="24"/>
          </w:rPr>
          <w:t>-</w:t>
        </w:r>
      </w:ins>
      <w:del w:id="5" w:author="Brown, Melvin J." w:date="2017-06-08T10:09:00Z">
        <w:r w:rsidR="00C15C6C" w:rsidDel="0095435B">
          <w:rPr>
            <w:sz w:val="24"/>
          </w:rPr>
          <w:delText xml:space="preserve"> </w:delText>
        </w:r>
      </w:del>
      <w:r w:rsidR="00C15C6C">
        <w:rPr>
          <w:sz w:val="24"/>
        </w:rPr>
        <w:t>care provider excluding physicians.</w:t>
      </w:r>
      <w:r>
        <w:rPr>
          <w:b/>
          <w:sz w:val="24"/>
        </w:rPr>
        <w:t xml:space="preserve"> </w:t>
      </w:r>
      <w:r w:rsidRPr="00C15C6C">
        <w:rPr>
          <w:sz w:val="24"/>
        </w:rPr>
        <w:t xml:space="preserve">Nominees must </w:t>
      </w:r>
      <w:r w:rsidR="00C15C6C" w:rsidRPr="00C15C6C">
        <w:rPr>
          <w:sz w:val="24"/>
        </w:rPr>
        <w:t xml:space="preserve">be a direct patient care provider. </w:t>
      </w:r>
    </w:p>
    <w:p w:rsidR="00C15C6C" w:rsidRDefault="00C15C6C" w:rsidP="00C15C6C">
      <w:pPr>
        <w:rPr>
          <w:sz w:val="24"/>
        </w:rPr>
      </w:pPr>
    </w:p>
    <w:p w:rsidR="003B36F9" w:rsidRDefault="003B36F9">
      <w:pPr>
        <w:pStyle w:val="BodyText2"/>
        <w:shd w:val="pct20" w:color="auto" w:fill="FFFFFF"/>
      </w:pPr>
      <w:r>
        <w:t>NOMINATIONS MUST BE SUBMITTED IN</w:t>
      </w:r>
      <w:r w:rsidR="00C15C6C">
        <w:t xml:space="preserve"> NARRATIVE FORMAT WITH NAME OF THE POST AND DEPARMENT IN</w:t>
      </w:r>
      <w:r>
        <w:t xml:space="preserve"> THE UPPER </w:t>
      </w:r>
      <w:proofErr w:type="gramStart"/>
      <w:r>
        <w:t>LEFT HAND</w:t>
      </w:r>
      <w:proofErr w:type="gramEnd"/>
      <w:r>
        <w:t xml:space="preserve"> CORNER.</w:t>
      </w:r>
    </w:p>
    <w:p w:rsidR="003B36F9" w:rsidRDefault="003B36F9">
      <w:pPr>
        <w:pStyle w:val="BodyText2"/>
      </w:pPr>
    </w:p>
    <w:p w:rsidR="00C15C6C" w:rsidRDefault="003B36F9">
      <w:pPr>
        <w:rPr>
          <w:sz w:val="24"/>
        </w:rPr>
      </w:pPr>
      <w:r>
        <w:rPr>
          <w:sz w:val="24"/>
        </w:rPr>
        <w:t xml:space="preserve">Letters of recommendation </w:t>
      </w:r>
      <w:del w:id="6" w:author="Brown, Melvin J." w:date="2017-06-08T10:11:00Z">
        <w:r w:rsidR="00C15C6C" w:rsidDel="0095435B">
          <w:rPr>
            <w:sz w:val="24"/>
          </w:rPr>
          <w:delText xml:space="preserve">can </w:delText>
        </w:r>
      </w:del>
      <w:ins w:id="7" w:author="Brown, Melvin J." w:date="2017-06-08T10:11:00Z">
        <w:r w:rsidR="0095435B">
          <w:rPr>
            <w:sz w:val="24"/>
          </w:rPr>
          <w:t xml:space="preserve">must </w:t>
        </w:r>
      </w:ins>
      <w:r w:rsidR="00C15C6C">
        <w:rPr>
          <w:sz w:val="24"/>
        </w:rPr>
        <w:t>be submitted in narrative format not to exceed 500 words</w:t>
      </w:r>
      <w:r>
        <w:rPr>
          <w:sz w:val="24"/>
        </w:rPr>
        <w:t xml:space="preserve">.  </w:t>
      </w:r>
      <w:r w:rsidR="00C15C6C">
        <w:rPr>
          <w:sz w:val="24"/>
        </w:rPr>
        <w:t xml:space="preserve">Legion members </w:t>
      </w:r>
      <w:r>
        <w:rPr>
          <w:sz w:val="24"/>
        </w:rPr>
        <w:t>making recommendations for this award</w:t>
      </w:r>
      <w:r w:rsidR="00C15C6C">
        <w:rPr>
          <w:sz w:val="24"/>
        </w:rPr>
        <w:t xml:space="preserve"> must send the nomination through their Post Adjutant who will submit the nominations to their Department Adjutant. </w:t>
      </w:r>
      <w:r>
        <w:rPr>
          <w:sz w:val="24"/>
        </w:rPr>
        <w:t xml:space="preserve"> </w:t>
      </w:r>
      <w:r w:rsidR="00C15C6C">
        <w:rPr>
          <w:sz w:val="24"/>
        </w:rPr>
        <w:t xml:space="preserve">If a Department receives more than one nomination, </w:t>
      </w:r>
      <w:del w:id="8" w:author="Brown, Melvin J." w:date="2017-06-08T10:12:00Z">
        <w:r w:rsidR="00C15C6C" w:rsidDel="0095435B">
          <w:rPr>
            <w:sz w:val="24"/>
          </w:rPr>
          <w:delText xml:space="preserve">they </w:delText>
        </w:r>
      </w:del>
      <w:ins w:id="9" w:author="Brown, Melvin J." w:date="2017-06-08T10:12:00Z">
        <w:r w:rsidR="0095435B">
          <w:rPr>
            <w:sz w:val="24"/>
          </w:rPr>
          <w:t xml:space="preserve">the Department </w:t>
        </w:r>
      </w:ins>
      <w:r w:rsidR="00C15C6C">
        <w:rPr>
          <w:sz w:val="24"/>
        </w:rPr>
        <w:t xml:space="preserve">must screen each nomination and select one nominee for submission to the National office.  </w:t>
      </w:r>
    </w:p>
    <w:p w:rsidR="00C15C6C" w:rsidRDefault="00C15C6C">
      <w:pPr>
        <w:rPr>
          <w:sz w:val="24"/>
        </w:rPr>
      </w:pPr>
    </w:p>
    <w:p w:rsidR="00C15C6C" w:rsidRDefault="00C15C6C">
      <w:pPr>
        <w:rPr>
          <w:sz w:val="24"/>
        </w:rPr>
      </w:pPr>
      <w:r>
        <w:rPr>
          <w:sz w:val="24"/>
        </w:rPr>
        <w:t xml:space="preserve">Departments must </w:t>
      </w:r>
      <w:r w:rsidRPr="00C15C6C">
        <w:rPr>
          <w:sz w:val="24"/>
        </w:rPr>
        <w:t>submit their recommendation for the award to the Director, Veterans Affairs and Rehabilitation Division by July 3</w:t>
      </w:r>
      <w:r>
        <w:rPr>
          <w:sz w:val="24"/>
        </w:rPr>
        <w:t>0</w:t>
      </w:r>
      <w:ins w:id="10" w:author="Brown, Melvin J." w:date="2017-06-08T10:12:00Z">
        <w:r w:rsidR="0095435B">
          <w:rPr>
            <w:sz w:val="24"/>
          </w:rPr>
          <w:t xml:space="preserve"> of each year</w:t>
        </w:r>
      </w:ins>
      <w:r w:rsidRPr="00C15C6C">
        <w:rPr>
          <w:sz w:val="24"/>
        </w:rPr>
        <w:t xml:space="preserve">.  Failure to </w:t>
      </w:r>
      <w:del w:id="11" w:author="Brown, Melvin J." w:date="2017-06-08T10:13:00Z">
        <w:r w:rsidRPr="00C15C6C" w:rsidDel="0095435B">
          <w:rPr>
            <w:sz w:val="24"/>
          </w:rPr>
          <w:delText>do so will</w:delText>
        </w:r>
      </w:del>
      <w:ins w:id="12" w:author="Brown, Melvin J." w:date="2017-06-08T10:13:00Z">
        <w:r w:rsidR="0095435B">
          <w:rPr>
            <w:sz w:val="24"/>
          </w:rPr>
          <w:t>submit in the proper format and/or by the cut-off date will</w:t>
        </w:r>
      </w:ins>
      <w:r w:rsidRPr="00C15C6C">
        <w:rPr>
          <w:sz w:val="24"/>
        </w:rPr>
        <w:t xml:space="preserve"> invalidate the nomination.</w:t>
      </w:r>
    </w:p>
    <w:p w:rsidR="00C15C6C" w:rsidRDefault="00C15C6C">
      <w:pPr>
        <w:rPr>
          <w:sz w:val="24"/>
        </w:rPr>
      </w:pPr>
    </w:p>
    <w:p w:rsidR="00C15C6C" w:rsidRDefault="00C15C6C">
      <w:pPr>
        <w:rPr>
          <w:sz w:val="24"/>
        </w:rPr>
      </w:pPr>
      <w:r w:rsidRPr="00C15C6C">
        <w:rPr>
          <w:sz w:val="24"/>
        </w:rPr>
        <w:t>Nominations will be submitted to the VA&amp;R Commission for consideration during the National Convention Sunday Veterans Affairs &amp; Rehabilitation Convention Committee Joint Meeting at which time the Commission will select one nominee</w:t>
      </w:r>
      <w:ins w:id="13" w:author="Brown, Melvin J." w:date="2017-06-08T10:14:00Z">
        <w:r w:rsidR="0095435B">
          <w:rPr>
            <w:sz w:val="24"/>
          </w:rPr>
          <w:t xml:space="preserve"> for presentation</w:t>
        </w:r>
      </w:ins>
      <w:r w:rsidRPr="00C15C6C">
        <w:rPr>
          <w:sz w:val="24"/>
        </w:rPr>
        <w:t>.  The nominee’s name will be submitted to the National Adjutant for consideration</w:t>
      </w:r>
      <w:ins w:id="14" w:author="Brown, Melvin J." w:date="2017-06-08T10:15:00Z">
        <w:r w:rsidR="0095435B">
          <w:rPr>
            <w:sz w:val="24"/>
          </w:rPr>
          <w:t xml:space="preserve"> and final approval</w:t>
        </w:r>
      </w:ins>
      <w:r w:rsidRPr="00C15C6C">
        <w:rPr>
          <w:sz w:val="24"/>
        </w:rPr>
        <w:t xml:space="preserve"> at the Fall National Executive Committee meeting.</w:t>
      </w:r>
    </w:p>
    <w:p w:rsidR="00C15C6C" w:rsidRDefault="00C15C6C">
      <w:pPr>
        <w:rPr>
          <w:sz w:val="24"/>
        </w:rPr>
      </w:pPr>
    </w:p>
    <w:p w:rsidR="00C15C6C" w:rsidRDefault="00C15C6C">
      <w:pPr>
        <w:rPr>
          <w:sz w:val="24"/>
        </w:rPr>
      </w:pPr>
      <w:r>
        <w:rPr>
          <w:sz w:val="24"/>
        </w:rPr>
        <w:t xml:space="preserve">The award </w:t>
      </w:r>
      <w:ins w:id="15" w:author="Brown, Melvin J." w:date="2017-06-08T10:14:00Z">
        <w:r w:rsidR="0095435B">
          <w:rPr>
            <w:sz w:val="24"/>
          </w:rPr>
          <w:t>s</w:t>
        </w:r>
      </w:ins>
      <w:r w:rsidRPr="00C15C6C">
        <w:rPr>
          <w:sz w:val="24"/>
        </w:rPr>
        <w:t>hall be awa</w:t>
      </w:r>
      <w:r>
        <w:rPr>
          <w:sz w:val="24"/>
        </w:rPr>
        <w:t>rded by the national commander</w:t>
      </w:r>
      <w:ins w:id="16" w:author="Brown, Melvin J." w:date="2017-06-08T10:14:00Z">
        <w:r w:rsidR="0095435B">
          <w:rPr>
            <w:sz w:val="24"/>
          </w:rPr>
          <w:t>,</w:t>
        </w:r>
      </w:ins>
      <w:r>
        <w:rPr>
          <w:sz w:val="24"/>
        </w:rPr>
        <w:t xml:space="preserve"> </w:t>
      </w:r>
      <w:r w:rsidRPr="00C15C6C">
        <w:rPr>
          <w:sz w:val="24"/>
        </w:rPr>
        <w:t>annually</w:t>
      </w:r>
      <w:ins w:id="17" w:author="Brown, Melvin J." w:date="2017-06-08T10:15:00Z">
        <w:r w:rsidR="0095435B">
          <w:rPr>
            <w:sz w:val="24"/>
          </w:rPr>
          <w:t>,</w:t>
        </w:r>
      </w:ins>
      <w:r w:rsidRPr="00C15C6C">
        <w:rPr>
          <w:sz w:val="24"/>
        </w:rPr>
        <w:t xml:space="preserve"> at the Commander’s Call during Washington Conference</w:t>
      </w:r>
      <w:r>
        <w:rPr>
          <w:sz w:val="24"/>
        </w:rPr>
        <w:t>.</w:t>
      </w:r>
    </w:p>
    <w:p w:rsidR="00C15C6C" w:rsidRDefault="00C15C6C">
      <w:pPr>
        <w:rPr>
          <w:sz w:val="24"/>
        </w:rPr>
      </w:pPr>
    </w:p>
    <w:p w:rsidR="005E55A8" w:rsidRDefault="005E55A8">
      <w:pPr>
        <w:rPr>
          <w:sz w:val="24"/>
        </w:rPr>
      </w:pPr>
    </w:p>
    <w:sectPr w:rsidR="005E55A8" w:rsidSect="005E55A8">
      <w:pgSz w:w="12240" w:h="15840"/>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77C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F6E05AA"/>
    <w:multiLevelType w:val="singleLevel"/>
    <w:tmpl w:val="0CBCD920"/>
    <w:lvl w:ilvl="0">
      <w:start w:val="1"/>
      <w:numFmt w:val="decimal"/>
      <w:lvlText w:val="%1)"/>
      <w:lvlJc w:val="left"/>
      <w:pPr>
        <w:tabs>
          <w:tab w:val="num" w:pos="1080"/>
        </w:tabs>
        <w:ind w:left="1080" w:hanging="36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wn, Melvin J.">
    <w15:presenceInfo w15:providerId="AD" w15:userId="S-1-5-21-249844496-1560900756-1847928074-2066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S2tLA0MLUwNDc2NDBU0lEKTi0uzszPAykwrgUAIGyJhywAAAA="/>
  </w:docVars>
  <w:rsids>
    <w:rsidRoot w:val="008F4E01"/>
    <w:rsid w:val="00146185"/>
    <w:rsid w:val="0014777A"/>
    <w:rsid w:val="001E180D"/>
    <w:rsid w:val="001F3BA5"/>
    <w:rsid w:val="002E27DB"/>
    <w:rsid w:val="00385979"/>
    <w:rsid w:val="003B36F9"/>
    <w:rsid w:val="003C6CFE"/>
    <w:rsid w:val="00467916"/>
    <w:rsid w:val="004D1E60"/>
    <w:rsid w:val="004D65D4"/>
    <w:rsid w:val="005E55A8"/>
    <w:rsid w:val="00602D77"/>
    <w:rsid w:val="008F4E01"/>
    <w:rsid w:val="0095435B"/>
    <w:rsid w:val="00B13C61"/>
    <w:rsid w:val="00C15C6C"/>
    <w:rsid w:val="00D81C27"/>
    <w:rsid w:val="00E220E8"/>
    <w:rsid w:val="00EC699B"/>
    <w:rsid w:val="00FA2A12"/>
    <w:rsid w:val="00FE2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5B686B8-239D-46EA-A661-1F11256D9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paragraph" w:styleId="BodyText2">
    <w:name w:val="Body Text 2"/>
    <w:basedOn w:val="Normal"/>
    <w:rPr>
      <w:b/>
      <w:sz w:val="24"/>
    </w:rPr>
  </w:style>
  <w:style w:type="paragraph" w:styleId="BalloonText">
    <w:name w:val="Balloon Text"/>
    <w:basedOn w:val="Normal"/>
    <w:semiHidden/>
    <w:rsid w:val="00FE2236"/>
    <w:rPr>
      <w:rFonts w:ascii="Tahoma" w:hAnsi="Tahoma" w:cs="Tahoma"/>
      <w:sz w:val="16"/>
      <w:szCs w:val="16"/>
    </w:rPr>
  </w:style>
  <w:style w:type="character" w:styleId="CommentReference">
    <w:name w:val="annotation reference"/>
    <w:rsid w:val="0095435B"/>
    <w:rPr>
      <w:sz w:val="16"/>
      <w:szCs w:val="16"/>
    </w:rPr>
  </w:style>
  <w:style w:type="paragraph" w:styleId="CommentText">
    <w:name w:val="annotation text"/>
    <w:basedOn w:val="Normal"/>
    <w:link w:val="CommentTextChar"/>
    <w:rsid w:val="0095435B"/>
  </w:style>
  <w:style w:type="character" w:customStyle="1" w:styleId="CommentTextChar">
    <w:name w:val="Comment Text Char"/>
    <w:basedOn w:val="DefaultParagraphFont"/>
    <w:link w:val="CommentText"/>
    <w:rsid w:val="0095435B"/>
  </w:style>
  <w:style w:type="paragraph" w:styleId="CommentSubject">
    <w:name w:val="annotation subject"/>
    <w:basedOn w:val="CommentText"/>
    <w:next w:val="CommentText"/>
    <w:link w:val="CommentSubjectChar"/>
    <w:rsid w:val="0095435B"/>
    <w:rPr>
      <w:b/>
      <w:bCs/>
    </w:rPr>
  </w:style>
  <w:style w:type="character" w:customStyle="1" w:styleId="CommentSubjectChar">
    <w:name w:val="Comment Subject Char"/>
    <w:link w:val="CommentSubject"/>
    <w:rsid w:val="009543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37862-EB39-47D0-BF85-134268838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VAVS National Advisory Committee (NAC) Volunteer of the Year</vt:lpstr>
    </vt:vector>
  </TitlesOfParts>
  <Company>VHA</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VAVS National Advisory Committee (NAC) Volunteer of the Year</dc:title>
  <dc:subject/>
  <dc:creator>VA</dc:creator>
  <cp:keywords/>
  <cp:lastModifiedBy>DeptAdjAssistant</cp:lastModifiedBy>
  <cp:revision>2</cp:revision>
  <cp:lastPrinted>2013-08-02T13:37:00Z</cp:lastPrinted>
  <dcterms:created xsi:type="dcterms:W3CDTF">2017-09-07T15:32:00Z</dcterms:created>
  <dcterms:modified xsi:type="dcterms:W3CDTF">2017-09-07T15:32:00Z</dcterms:modified>
</cp:coreProperties>
</file>